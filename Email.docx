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657CE6F" w:rsidR="00173F89" w:rsidRDefault="00F95485" w:rsidP="0021259E">
      <w:r>
        <w:t xml:space="preserve">Dear </w:t>
      </w:r>
      <w:ins w:id="0" w:author="Author">
        <w:r w:rsidR="0021259E">
          <w:t>team leader,</w:t>
        </w:r>
      </w:ins>
      <w:del w:id="1" w:author="Author">
        <w:r w:rsidDel="0021259E">
          <w:delText>[insert name of recipient],</w:delText>
        </w:r>
      </w:del>
    </w:p>
    <w:p w14:paraId="00000002" w14:textId="77777777" w:rsidR="00173F89" w:rsidRDefault="00173F89"/>
    <w:p w14:paraId="1426D4B8" w14:textId="77777777" w:rsidR="00D10EF0" w:rsidRDefault="0021259E" w:rsidP="00D10EF0">
      <w:pPr>
        <w:rPr>
          <w:ins w:id="2" w:author="Author"/>
        </w:rPr>
      </w:pPr>
      <w:ins w:id="3" w:author="Author">
        <w:r>
          <w:t>I analyzed data and explored it, fortunately we don’t have Nan objects</w:t>
        </w:r>
        <w:r w:rsidR="00D10EF0">
          <w:t xml:space="preserve"> in dataset</w:t>
        </w:r>
        <w:r>
          <w:t>. Store has 22 productions with quantity of them and unit price.</w:t>
        </w:r>
      </w:ins>
    </w:p>
    <w:p w14:paraId="014EB3C0" w14:textId="531C2831" w:rsidR="00D10EF0" w:rsidRDefault="00D10EF0" w:rsidP="00D10EF0">
      <w:pPr>
        <w:pStyle w:val="ListParagraph"/>
        <w:numPr>
          <w:ilvl w:val="0"/>
          <w:numId w:val="4"/>
        </w:numPr>
        <w:rPr>
          <w:ins w:id="4" w:author="Author"/>
        </w:rPr>
        <w:pPrChange w:id="5" w:author="Author">
          <w:pPr/>
        </w:pPrChange>
      </w:pPr>
      <w:ins w:id="6" w:author="Author">
        <w:r>
          <w:t>I understand that inexpensive productions like fruit and vegetables have maximum total and expensive production have minimum total.</w:t>
        </w:r>
      </w:ins>
    </w:p>
    <w:p w14:paraId="43527DD4" w14:textId="752F5F63" w:rsidR="00D10EF0" w:rsidRPr="00D10EF0" w:rsidRDefault="00D10EF0" w:rsidP="00D10EF0">
      <w:pPr>
        <w:pStyle w:val="ListParagraph"/>
        <w:numPr>
          <w:ilvl w:val="0"/>
          <w:numId w:val="4"/>
        </w:numPr>
        <w:rPr>
          <w:ins w:id="7" w:author="Author"/>
          <w:lang w:val="en-US" w:bidi="fa-IR"/>
          <w:rPrChange w:id="8" w:author="Author">
            <w:rPr>
              <w:ins w:id="9" w:author="Author"/>
              <w:lang w:val="en-US" w:bidi="fa-IR"/>
            </w:rPr>
          </w:rPrChange>
        </w:rPr>
        <w:pPrChange w:id="10" w:author="Author">
          <w:pPr/>
        </w:pPrChange>
      </w:pPr>
      <w:ins w:id="11" w:author="Author">
        <w:r>
          <w:rPr>
            <w:lang w:val="en-US" w:bidi="fa-IR"/>
          </w:rPr>
          <w:t xml:space="preserve">Non-member </w:t>
        </w:r>
        <w:r>
          <w:t>are the most frequent buyers within the store </w:t>
        </w:r>
      </w:ins>
    </w:p>
    <w:p w14:paraId="4EB206E2" w14:textId="77777777" w:rsidR="00D10EF0" w:rsidRPr="00D10EF0" w:rsidRDefault="00D10EF0" w:rsidP="00D10EF0">
      <w:pPr>
        <w:pStyle w:val="ListParagraph"/>
        <w:numPr>
          <w:ilvl w:val="0"/>
          <w:numId w:val="4"/>
        </w:numPr>
        <w:rPr>
          <w:ins w:id="12" w:author="Author"/>
          <w:lang w:val="en-US" w:bidi="fa-IR"/>
          <w:rPrChange w:id="13" w:author="Author">
            <w:rPr>
              <w:ins w:id="14" w:author="Author"/>
              <w:lang w:val="en-US" w:bidi="fa-IR"/>
            </w:rPr>
          </w:rPrChange>
        </w:rPr>
        <w:pPrChange w:id="15" w:author="Author">
          <w:pPr/>
        </w:pPrChange>
      </w:pPr>
      <w:ins w:id="16" w:author="Author">
        <w:r w:rsidRPr="00D10EF0">
          <w:rPr>
            <w:lang w:val="en-US" w:bidi="fa-IR"/>
            <w:rPrChange w:id="17" w:author="Author">
              <w:rPr>
                <w:lang w:val="en-US" w:bidi="fa-IR"/>
              </w:rPr>
            </w:rPrChange>
          </w:rPr>
          <w:t>The maximum quantity of sold production is 4 and the minimum is 1.</w:t>
        </w:r>
      </w:ins>
    </w:p>
    <w:p w14:paraId="1EBEDB61" w14:textId="77688B2C" w:rsidR="00D10EF0" w:rsidRDefault="00D10EF0" w:rsidP="00D10EF0">
      <w:pPr>
        <w:pStyle w:val="ListParagraph"/>
        <w:numPr>
          <w:ilvl w:val="0"/>
          <w:numId w:val="4"/>
        </w:numPr>
        <w:rPr>
          <w:ins w:id="18" w:author="Author"/>
          <w:lang w:val="en-US" w:bidi="fa-IR"/>
        </w:rPr>
        <w:pPrChange w:id="19" w:author="Author">
          <w:pPr/>
        </w:pPrChange>
      </w:pPr>
      <w:ins w:id="20" w:author="Author">
        <w:r w:rsidRPr="00D10EF0">
          <w:rPr>
            <w:lang w:val="en-US" w:bidi="fa-IR"/>
            <w:rPrChange w:id="21" w:author="Author">
              <w:rPr>
                <w:lang w:val="en-US" w:bidi="fa-IR"/>
              </w:rPr>
            </w:rPrChange>
          </w:rPr>
          <w:t xml:space="preserve">The </w:t>
        </w:r>
        <w:r>
          <w:rPr>
            <w:lang w:val="en-US" w:bidi="fa-IR"/>
          </w:rPr>
          <w:t>busiest</w:t>
        </w:r>
        <w:r w:rsidRPr="00D10EF0">
          <w:rPr>
            <w:lang w:val="en-US" w:bidi="fa-IR"/>
            <w:rPrChange w:id="22" w:author="Author">
              <w:rPr>
                <w:lang w:val="en-US" w:bidi="fa-IR"/>
              </w:rPr>
            </w:rPrChange>
          </w:rPr>
          <w:t xml:space="preserve"> </w:t>
        </w:r>
        <w:r>
          <w:rPr>
            <w:lang w:val="en-US" w:bidi="fa-IR"/>
          </w:rPr>
          <w:t>day</w:t>
        </w:r>
        <w:r w:rsidRPr="00D10EF0">
          <w:rPr>
            <w:lang w:val="en-US" w:bidi="fa-IR"/>
            <w:rPrChange w:id="23" w:author="Author">
              <w:rPr>
                <w:lang w:val="en-US" w:bidi="fa-IR"/>
              </w:rPr>
            </w:rPrChange>
          </w:rPr>
          <w:t xml:space="preserve"> that customers buy productions is </w:t>
        </w:r>
        <w:proofErr w:type="spellStart"/>
        <w:proofErr w:type="gramStart"/>
        <w:r w:rsidRPr="00D10EF0">
          <w:rPr>
            <w:lang w:val="en-US" w:bidi="fa-IR"/>
            <w:rPrChange w:id="24" w:author="Author">
              <w:rPr>
                <w:lang w:val="en-US" w:bidi="fa-IR"/>
              </w:rPr>
            </w:rPrChange>
          </w:rPr>
          <w:t>tuesday</w:t>
        </w:r>
        <w:proofErr w:type="spellEnd"/>
        <w:proofErr w:type="gramEnd"/>
        <w:r w:rsidRPr="00D10EF0">
          <w:rPr>
            <w:lang w:val="en-US" w:bidi="fa-IR"/>
            <w:rPrChange w:id="25" w:author="Author">
              <w:rPr>
                <w:lang w:val="en-US" w:bidi="fa-IR"/>
              </w:rPr>
            </w:rPrChange>
          </w:rPr>
          <w:t xml:space="preserve"> and </w:t>
        </w:r>
        <w:r w:rsidRPr="00D10EF0">
          <w:rPr>
            <w:lang w:val="en-US" w:bidi="fa-IR"/>
            <w:rPrChange w:id="26" w:author="Author">
              <w:rPr>
                <w:lang w:val="en-US" w:bidi="fa-IR"/>
              </w:rPr>
            </w:rPrChange>
          </w:rPr>
          <w:t>W</w:t>
        </w:r>
        <w:r w:rsidRPr="00D10EF0">
          <w:rPr>
            <w:lang w:val="en-US" w:bidi="fa-IR"/>
            <w:rPrChange w:id="27" w:author="Author">
              <w:rPr>
                <w:lang w:val="en-US" w:bidi="fa-IR"/>
              </w:rPr>
            </w:rPrChange>
          </w:rPr>
          <w:t>ednesday</w:t>
        </w:r>
        <w:r>
          <w:rPr>
            <w:lang w:val="en-US" w:bidi="fa-IR"/>
          </w:rPr>
          <w:t xml:space="preserve"> and busiest hour is 11 am.</w:t>
        </w:r>
      </w:ins>
    </w:p>
    <w:p w14:paraId="74763F55" w14:textId="71D1F4F8" w:rsidR="00D10EF0" w:rsidRPr="00D10EF0" w:rsidRDefault="00D10EF0" w:rsidP="00D10EF0">
      <w:pPr>
        <w:pStyle w:val="ListParagraph"/>
        <w:numPr>
          <w:ilvl w:val="0"/>
          <w:numId w:val="4"/>
        </w:numPr>
        <w:rPr>
          <w:ins w:id="28" w:author="Author"/>
          <w:rtl/>
          <w:lang w:val="en-US" w:bidi="fa-IR"/>
          <w:rPrChange w:id="29" w:author="Author">
            <w:rPr>
              <w:ins w:id="30" w:author="Author"/>
              <w:rtl/>
              <w:lang w:val="en-US" w:bidi="fa-IR"/>
            </w:rPr>
          </w:rPrChange>
        </w:rPr>
        <w:pPrChange w:id="31" w:author="Author">
          <w:pPr/>
        </w:pPrChange>
      </w:pPr>
      <w:ins w:id="32" w:author="Author">
        <w:r>
          <w:t>Cash</w:t>
        </w:r>
        <w:r>
          <w:t xml:space="preserve"> and credit card</w:t>
        </w:r>
        <w:r>
          <w:t xml:space="preserve"> is the most frequently used payment method</w:t>
        </w:r>
      </w:ins>
    </w:p>
    <w:p w14:paraId="33D7ECDA" w14:textId="77777777" w:rsidR="00D10EF0" w:rsidRDefault="00D10EF0">
      <w:pPr>
        <w:rPr>
          <w:ins w:id="33" w:author="Author"/>
        </w:rPr>
      </w:pPr>
    </w:p>
    <w:p w14:paraId="6A98F04A" w14:textId="77777777" w:rsidR="00D10EF0" w:rsidRDefault="00D10EF0">
      <w:pPr>
        <w:rPr>
          <w:ins w:id="34" w:author="Author"/>
        </w:rPr>
      </w:pPr>
    </w:p>
    <w:p w14:paraId="08473435" w14:textId="77777777" w:rsidR="00D10EF0" w:rsidRDefault="00D10EF0">
      <w:pPr>
        <w:rPr>
          <w:ins w:id="35" w:author="Author"/>
        </w:rPr>
      </w:pPr>
    </w:p>
    <w:p w14:paraId="00000003" w14:textId="7DA629A7" w:rsidR="00173F89" w:rsidRDefault="00FC434D">
      <w:ins w:id="36" w:author="Author">
        <w:r>
          <w:t xml:space="preserve"> I think </w:t>
        </w:r>
      </w:ins>
      <w:del w:id="37" w:author="Author">
        <w:r w:rsidR="00F95485" w:rsidDel="0021259E">
          <w:delText>[Introduce the task that you’ve completed in 1 - 2 sentences]</w:delText>
        </w:r>
      </w:del>
    </w:p>
    <w:p w14:paraId="00000004" w14:textId="77777777" w:rsidR="00173F89" w:rsidDel="0021259E" w:rsidRDefault="00173F89">
      <w:pPr>
        <w:rPr>
          <w:del w:id="38" w:author="Author"/>
        </w:rPr>
      </w:pPr>
    </w:p>
    <w:p w14:paraId="2ABA11B9" w14:textId="77777777" w:rsidR="0021259E" w:rsidRDefault="0021259E">
      <w:pPr>
        <w:rPr>
          <w:ins w:id="39" w:author="Author"/>
        </w:rPr>
      </w:pPr>
    </w:p>
    <w:p w14:paraId="3F46A705" w14:textId="62FFE630" w:rsidR="0021259E" w:rsidRDefault="0021259E">
      <w:pPr>
        <w:pStyle w:val="ListParagraph"/>
        <w:numPr>
          <w:ilvl w:val="0"/>
          <w:numId w:val="2"/>
        </w:numPr>
        <w:rPr>
          <w:ins w:id="40" w:author="Author"/>
        </w:rPr>
        <w:pPrChange w:id="41" w:author="Author">
          <w:pPr/>
        </w:pPrChange>
      </w:pPr>
      <w:ins w:id="42" w:author="Author">
        <w:r>
          <w:t>We need more raw data because this dataset has only one week information</w:t>
        </w:r>
        <w:r w:rsidR="00384745">
          <w:t xml:space="preserve"> of 2022</w:t>
        </w:r>
        <w:r>
          <w:t>.</w:t>
        </w:r>
      </w:ins>
    </w:p>
    <w:p w14:paraId="09ACA3C6" w14:textId="7A3ED476" w:rsidR="0021259E" w:rsidRDefault="00FC434D">
      <w:pPr>
        <w:pStyle w:val="ListParagraph"/>
        <w:numPr>
          <w:ilvl w:val="0"/>
          <w:numId w:val="2"/>
        </w:numPr>
        <w:rPr>
          <w:ins w:id="43" w:author="Author"/>
        </w:rPr>
        <w:pPrChange w:id="44" w:author="Author">
          <w:pPr/>
        </w:pPrChange>
      </w:pPr>
      <w:ins w:id="45" w:author="Author">
        <w:r>
          <w:t xml:space="preserve">Store have 22 different productions, we need focus on specific problem about obvious production to solve it </w:t>
        </w:r>
        <w:r w:rsidR="00D10EF0">
          <w:t>.</w:t>
        </w:r>
        <w:r>
          <w:t xml:space="preserve">for example fruits or </w:t>
        </w:r>
        <w:proofErr w:type="spellStart"/>
        <w:r>
          <w:t>seafoods</w:t>
        </w:r>
        <w:proofErr w:type="spellEnd"/>
        <w:r>
          <w:t>.</w:t>
        </w:r>
      </w:ins>
    </w:p>
    <w:p w14:paraId="50A9CE68" w14:textId="3D46522C" w:rsidR="00FC434D" w:rsidRDefault="00FC434D">
      <w:pPr>
        <w:pStyle w:val="ListParagraph"/>
        <w:numPr>
          <w:ilvl w:val="0"/>
          <w:numId w:val="2"/>
        </w:numPr>
        <w:rPr>
          <w:ins w:id="46" w:author="Author"/>
        </w:rPr>
        <w:pPrChange w:id="47" w:author="Author">
          <w:pPr/>
        </w:pPrChange>
      </w:pPr>
      <w:ins w:id="48" w:author="Author">
        <w:r>
          <w:t>We need more features</w:t>
        </w:r>
      </w:ins>
    </w:p>
    <w:p w14:paraId="00000005" w14:textId="2019670D" w:rsidR="00173F89" w:rsidDel="0021259E" w:rsidRDefault="00F95485">
      <w:pPr>
        <w:rPr>
          <w:del w:id="49" w:author="Author"/>
        </w:rPr>
      </w:pPr>
      <w:bookmarkStart w:id="50" w:name="_GoBack"/>
      <w:bookmarkEnd w:id="50"/>
      <w:del w:id="51" w:author="Author">
        <w:r w:rsidDel="0021259E">
          <w:delText>[Summarize findings from your analysis in 3 - 5 bullet points]</w:delText>
        </w:r>
      </w:del>
    </w:p>
    <w:p w14:paraId="00000006" w14:textId="70AD6FBF" w:rsidR="00173F89" w:rsidDel="00D10EF0" w:rsidRDefault="00D10EF0">
      <w:pPr>
        <w:rPr>
          <w:del w:id="52" w:author="Author"/>
        </w:rPr>
      </w:pPr>
      <w:ins w:id="53" w:author="Author">
        <w:r w:rsidDel="00D10EF0">
          <w:t xml:space="preserve"> </w:t>
        </w:r>
      </w:ins>
    </w:p>
    <w:p w14:paraId="6F4369EC" w14:textId="340D4030" w:rsidR="00F00943" w:rsidDel="00D10EF0" w:rsidRDefault="00FC434D">
      <w:pPr>
        <w:rPr>
          <w:ins w:id="54" w:author="Author"/>
          <w:del w:id="55" w:author="Author"/>
        </w:rPr>
      </w:pPr>
      <w:ins w:id="56" w:author="Author">
        <w:del w:id="57" w:author="Author">
          <w:r w:rsidDel="00D10EF0">
            <w:delText xml:space="preserve">I understand </w:delText>
          </w:r>
          <w:r w:rsidR="007562BA" w:rsidDel="00D10EF0">
            <w:delText xml:space="preserve">that inexpensive </w:delText>
          </w:r>
          <w:r w:rsidR="008C2868" w:rsidDel="00D10EF0">
            <w:delText xml:space="preserve">productions like fruit and vegetables have </w:delText>
          </w:r>
          <w:r w:rsidR="00F00943" w:rsidDel="00D10EF0">
            <w:delText>maximum</w:delText>
          </w:r>
          <w:r w:rsidR="008C2868" w:rsidDel="00D10EF0">
            <w:delText xml:space="preserve"> total and </w:delText>
          </w:r>
          <w:r w:rsidR="00F00943" w:rsidDel="00D10EF0">
            <w:delText>expensive production have minimum total.</w:delText>
          </w:r>
        </w:del>
      </w:ins>
    </w:p>
    <w:p w14:paraId="6CA64C19" w14:textId="15CD50E1" w:rsidR="00F00943" w:rsidDel="00D10EF0" w:rsidRDefault="00F00943">
      <w:pPr>
        <w:rPr>
          <w:ins w:id="58" w:author="Author"/>
          <w:del w:id="59" w:author="Author"/>
        </w:rPr>
      </w:pPr>
      <w:ins w:id="60" w:author="Author">
        <w:del w:id="61" w:author="Author">
          <w:r w:rsidDel="00D10EF0">
            <w:delText xml:space="preserve">Every category of productions have different unit price. This tip shows every categories have </w:delText>
          </w:r>
          <w:r w:rsidR="00D56C82" w:rsidDel="00D10EF0">
            <w:delText>sub</w:delText>
          </w:r>
          <w:r w:rsidDel="00D10EF0">
            <w:delText>categories in them.</w:delText>
          </w:r>
        </w:del>
      </w:ins>
    </w:p>
    <w:p w14:paraId="7373D88E" w14:textId="00A2E016" w:rsidR="00F00943" w:rsidDel="00D10EF0" w:rsidRDefault="00F00943">
      <w:pPr>
        <w:rPr>
          <w:ins w:id="62" w:author="Author"/>
          <w:del w:id="63" w:author="Author"/>
          <w:lang w:val="en-US" w:bidi="fa-IR"/>
        </w:rPr>
      </w:pPr>
      <w:ins w:id="64" w:author="Author">
        <w:del w:id="65" w:author="Author">
          <w:r w:rsidDel="00D10EF0">
            <w:delText>Every customer type buy produc</w:delText>
          </w:r>
          <w:r w:rsidR="00754DB8" w:rsidDel="00D10EF0">
            <w:delText>t</w:delText>
          </w:r>
          <w:r w:rsidDel="00D10EF0">
            <w:delText xml:space="preserve">ion </w:delText>
          </w:r>
          <w:r w:rsidR="00754DB8" w:rsidDel="00D10EF0">
            <w:delText xml:space="preserve">with </w:delText>
          </w:r>
          <w:r w:rsidR="00754DB8" w:rsidDel="00D10EF0">
            <w:rPr>
              <w:lang w:val="en-US" w:bidi="fa-IR"/>
            </w:rPr>
            <w:delText>equal volumes.</w:delText>
          </w:r>
        </w:del>
      </w:ins>
    </w:p>
    <w:p w14:paraId="7E24AC48" w14:textId="2F43CDAE" w:rsidR="00754DB8" w:rsidDel="00D10EF0" w:rsidRDefault="00754DB8">
      <w:pPr>
        <w:rPr>
          <w:ins w:id="66" w:author="Author"/>
          <w:del w:id="67" w:author="Author"/>
          <w:lang w:val="en-US" w:bidi="fa-IR"/>
        </w:rPr>
      </w:pPr>
      <w:ins w:id="68" w:author="Author">
        <w:del w:id="69" w:author="Author">
          <w:r w:rsidDel="00D10EF0">
            <w:rPr>
              <w:lang w:val="en-US" w:bidi="fa-IR"/>
            </w:rPr>
            <w:delText>The maximum quantity of sold production is 4 and the minimum is 1.</w:delText>
          </w:r>
        </w:del>
      </w:ins>
    </w:p>
    <w:p w14:paraId="2067655A" w14:textId="719B5F8C" w:rsidR="00754DB8" w:rsidRPr="00754DB8" w:rsidDel="00D10EF0" w:rsidRDefault="00754DB8">
      <w:pPr>
        <w:rPr>
          <w:ins w:id="70" w:author="Author"/>
          <w:del w:id="71" w:author="Author"/>
          <w:rtl/>
          <w:lang w:val="en-US" w:bidi="fa-IR"/>
          <w:rPrChange w:id="72" w:author="Author">
            <w:rPr>
              <w:ins w:id="73" w:author="Author"/>
              <w:del w:id="74" w:author="Author"/>
              <w:rtl/>
              <w:lang w:bidi="fa-IR"/>
            </w:rPr>
          </w:rPrChange>
        </w:rPr>
      </w:pPr>
      <w:ins w:id="75" w:author="Author">
        <w:del w:id="76" w:author="Author">
          <w:r w:rsidDel="00D10EF0">
            <w:rPr>
              <w:lang w:val="en-US" w:bidi="fa-IR"/>
            </w:rPr>
            <w:delText>The maximum time that customers buy productions is thuesday and wednesday.</w:delText>
          </w:r>
        </w:del>
      </w:ins>
    </w:p>
    <w:p w14:paraId="00000007" w14:textId="42C257B0" w:rsidR="00173F89" w:rsidDel="00FC434D" w:rsidRDefault="00F95485">
      <w:pPr>
        <w:rPr>
          <w:del w:id="77" w:author="Author"/>
        </w:rPr>
      </w:pPr>
      <w:del w:id="78" w:author="Author">
        <w:r w:rsidDel="00FC434D">
          <w:delText>[Provide your recommendations in up to 3 bullet points]</w:delText>
        </w:r>
      </w:del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5306BA3C" w:rsidR="00173F89" w:rsidRDefault="00F95485">
      <w:del w:id="79" w:author="Author">
        <w:r w:rsidDel="0021259E">
          <w:delText>[name of sender]</w:delText>
        </w:r>
      </w:del>
      <w:proofErr w:type="spellStart"/>
      <w:proofErr w:type="gramStart"/>
      <w:ins w:id="80" w:author="Author">
        <w:r w:rsidR="0021259E">
          <w:t>faeze</w:t>
        </w:r>
      </w:ins>
      <w:proofErr w:type="spellEnd"/>
      <w:proofErr w:type="gramEnd"/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116EE"/>
    <w:multiLevelType w:val="hybridMultilevel"/>
    <w:tmpl w:val="C71A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C55BE"/>
    <w:multiLevelType w:val="hybridMultilevel"/>
    <w:tmpl w:val="22E29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A6880"/>
    <w:multiLevelType w:val="hybridMultilevel"/>
    <w:tmpl w:val="FD92798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FEC3172"/>
    <w:multiLevelType w:val="hybridMultilevel"/>
    <w:tmpl w:val="4EDC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9"/>
    <w:rsid w:val="00173F89"/>
    <w:rsid w:val="0021259E"/>
    <w:rsid w:val="002E25D9"/>
    <w:rsid w:val="00384745"/>
    <w:rsid w:val="00754DB8"/>
    <w:rsid w:val="007562BA"/>
    <w:rsid w:val="008C2868"/>
    <w:rsid w:val="00D10EF0"/>
    <w:rsid w:val="00D56C82"/>
    <w:rsid w:val="00F00943"/>
    <w:rsid w:val="00F95485"/>
    <w:rsid w:val="00FC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21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551790-7427-4D45-92F4-88638B049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2023-05-19T12:34:00Z</dcterms:modified>
</cp:coreProperties>
</file>